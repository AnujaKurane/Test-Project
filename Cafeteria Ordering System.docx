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3FD0C" w14:textId="5140E9D8" w:rsidR="00C04399" w:rsidRDefault="00876F56" w:rsidP="00C04399">
      <w:pPr>
        <w:rPr>
          <w:b/>
          <w:bCs/>
          <w:sz w:val="36"/>
          <w:szCs w:val="36"/>
        </w:rPr>
      </w:pPr>
      <w:r>
        <w:rPr>
          <w:b/>
          <w:bCs/>
          <w:sz w:val="36"/>
          <w:szCs w:val="36"/>
        </w:rPr>
        <w:t xml:space="preserve">Cafeteria Ordering System  </w:t>
      </w:r>
    </w:p>
    <w:p w14:paraId="3E95030A" w14:textId="77777777" w:rsidR="00876F56" w:rsidRPr="002D287E" w:rsidRDefault="00876F56" w:rsidP="00C04399">
      <w:pPr>
        <w:rPr>
          <w:rStyle w:val="Strong"/>
          <w:rFonts w:ascii="Trebuchet MS" w:hAnsi="Trebuchet MS"/>
          <w:b w:val="0"/>
          <w:bCs w:val="0"/>
          <w:color w:val="444444"/>
          <w:spacing w:val="-8"/>
          <w:sz w:val="20"/>
          <w:szCs w:val="20"/>
          <w:rPrChange w:id="0" w:author="Kurane, Anuja" w:date="2020-06-05T08:57:00Z">
            <w:rPr>
              <w:rStyle w:val="Strong"/>
              <w:b w:val="0"/>
              <w:bCs w:val="0"/>
              <w:color w:val="444444"/>
              <w:spacing w:val="-8"/>
            </w:rPr>
          </w:rPrChange>
        </w:rPr>
      </w:pPr>
      <w:r w:rsidRPr="002D287E">
        <w:rPr>
          <w:rStyle w:val="Strong"/>
          <w:rFonts w:ascii="Trebuchet MS" w:hAnsi="Trebuchet MS"/>
          <w:b w:val="0"/>
          <w:bCs w:val="0"/>
          <w:color w:val="444444"/>
          <w:spacing w:val="-8"/>
          <w:sz w:val="20"/>
          <w:szCs w:val="20"/>
          <w:rPrChange w:id="1" w:author="Kurane, Anuja" w:date="2020-06-05T08:57:00Z">
            <w:rPr>
              <w:rStyle w:val="Strong"/>
              <w:b w:val="0"/>
              <w:bCs w:val="0"/>
              <w:color w:val="444444"/>
              <w:spacing w:val="-8"/>
            </w:rPr>
          </w:rPrChange>
        </w:rPr>
        <w:t xml:space="preserve">Food is one of the most important aspect of daily life. And many of the time cafeteria is the place where we crack some deals, have clear conversations in office over a cup of coffee or while grabbing sandwich. </w:t>
      </w:r>
    </w:p>
    <w:p w14:paraId="32CD480B" w14:textId="139C7440" w:rsidR="00876F56" w:rsidRPr="002D287E" w:rsidRDefault="00876F56" w:rsidP="00C04399">
      <w:pPr>
        <w:rPr>
          <w:rStyle w:val="Strong"/>
          <w:rFonts w:ascii="Trebuchet MS" w:hAnsi="Trebuchet MS"/>
          <w:b w:val="0"/>
          <w:bCs w:val="0"/>
          <w:color w:val="444444"/>
          <w:spacing w:val="-8"/>
          <w:sz w:val="20"/>
          <w:szCs w:val="20"/>
          <w:rPrChange w:id="2" w:author="Kurane, Anuja" w:date="2020-06-05T08:57:00Z">
            <w:rPr>
              <w:rStyle w:val="Strong"/>
              <w:b w:val="0"/>
              <w:bCs w:val="0"/>
              <w:color w:val="444444"/>
              <w:spacing w:val="-8"/>
            </w:rPr>
          </w:rPrChange>
        </w:rPr>
      </w:pPr>
      <w:r w:rsidRPr="002D287E">
        <w:rPr>
          <w:rStyle w:val="Strong"/>
          <w:rFonts w:ascii="Trebuchet MS" w:hAnsi="Trebuchet MS"/>
          <w:b w:val="0"/>
          <w:bCs w:val="0"/>
          <w:color w:val="444444"/>
          <w:spacing w:val="-8"/>
          <w:sz w:val="20"/>
          <w:szCs w:val="20"/>
          <w:rPrChange w:id="3" w:author="Kurane, Anuja" w:date="2020-06-05T08:57:00Z">
            <w:rPr>
              <w:rStyle w:val="Strong"/>
              <w:b w:val="0"/>
              <w:bCs w:val="0"/>
              <w:color w:val="444444"/>
              <w:spacing w:val="-8"/>
            </w:rPr>
          </w:rPrChange>
        </w:rPr>
        <w:t xml:space="preserve">But this </w:t>
      </w:r>
      <w:r w:rsidR="00C7571C" w:rsidRPr="002D287E">
        <w:rPr>
          <w:rStyle w:val="Strong"/>
          <w:rFonts w:ascii="Trebuchet MS" w:hAnsi="Trebuchet MS"/>
          <w:b w:val="0"/>
          <w:bCs w:val="0"/>
          <w:color w:val="444444"/>
          <w:spacing w:val="-8"/>
          <w:sz w:val="20"/>
          <w:szCs w:val="20"/>
          <w:rPrChange w:id="4" w:author="Kurane, Anuja" w:date="2020-06-05T08:57:00Z">
            <w:rPr>
              <w:rStyle w:val="Strong"/>
              <w:b w:val="0"/>
              <w:bCs w:val="0"/>
              <w:color w:val="444444"/>
              <w:spacing w:val="-8"/>
            </w:rPr>
          </w:rPrChange>
        </w:rPr>
        <w:t>must</w:t>
      </w:r>
      <w:r w:rsidRPr="002D287E">
        <w:rPr>
          <w:rStyle w:val="Strong"/>
          <w:rFonts w:ascii="Trebuchet MS" w:hAnsi="Trebuchet MS"/>
          <w:b w:val="0"/>
          <w:bCs w:val="0"/>
          <w:color w:val="444444"/>
          <w:spacing w:val="-8"/>
          <w:sz w:val="20"/>
          <w:szCs w:val="20"/>
          <w:rPrChange w:id="5" w:author="Kurane, Anuja" w:date="2020-06-05T08:57:00Z">
            <w:rPr>
              <w:rStyle w:val="Strong"/>
              <w:b w:val="0"/>
              <w:bCs w:val="0"/>
              <w:color w:val="444444"/>
              <w:spacing w:val="-8"/>
            </w:rPr>
          </w:rPrChange>
        </w:rPr>
        <w:t xml:space="preserve"> change after </w:t>
      </w:r>
      <w:r w:rsidR="00C04399" w:rsidRPr="002D287E">
        <w:rPr>
          <w:rStyle w:val="Strong"/>
          <w:rFonts w:ascii="Trebuchet MS" w:hAnsi="Trebuchet MS"/>
          <w:b w:val="0"/>
          <w:bCs w:val="0"/>
          <w:color w:val="444444"/>
          <w:spacing w:val="-8"/>
          <w:sz w:val="20"/>
          <w:szCs w:val="20"/>
          <w:rPrChange w:id="6" w:author="Kurane, Anuja" w:date="2020-06-05T08:57:00Z">
            <w:rPr>
              <w:rStyle w:val="Strong"/>
              <w:b w:val="0"/>
              <w:bCs w:val="0"/>
              <w:color w:val="444444"/>
              <w:spacing w:val="-8"/>
            </w:rPr>
          </w:rPrChange>
        </w:rPr>
        <w:t xml:space="preserve">COVID-19? </w:t>
      </w:r>
      <w:r w:rsidR="00C7571C" w:rsidRPr="002D287E">
        <w:rPr>
          <w:rStyle w:val="Strong"/>
          <w:rFonts w:ascii="Trebuchet MS" w:hAnsi="Trebuchet MS"/>
          <w:b w:val="0"/>
          <w:bCs w:val="0"/>
          <w:color w:val="444444"/>
          <w:spacing w:val="-8"/>
          <w:sz w:val="20"/>
          <w:szCs w:val="20"/>
          <w:rPrChange w:id="7" w:author="Kurane, Anuja" w:date="2020-06-05T08:57:00Z">
            <w:rPr>
              <w:rStyle w:val="Strong"/>
              <w:b w:val="0"/>
              <w:bCs w:val="0"/>
              <w:color w:val="444444"/>
              <w:spacing w:val="-8"/>
            </w:rPr>
          </w:rPrChange>
        </w:rPr>
        <w:t>So,</w:t>
      </w:r>
      <w:r w:rsidRPr="002D287E">
        <w:rPr>
          <w:rStyle w:val="Strong"/>
          <w:rFonts w:ascii="Trebuchet MS" w:hAnsi="Trebuchet MS"/>
          <w:b w:val="0"/>
          <w:bCs w:val="0"/>
          <w:color w:val="444444"/>
          <w:spacing w:val="-8"/>
          <w:sz w:val="20"/>
          <w:szCs w:val="20"/>
          <w:rPrChange w:id="8" w:author="Kurane, Anuja" w:date="2020-06-05T08:57:00Z">
            <w:rPr>
              <w:rStyle w:val="Strong"/>
              <w:b w:val="0"/>
              <w:bCs w:val="0"/>
              <w:color w:val="444444"/>
              <w:spacing w:val="-8"/>
            </w:rPr>
          </w:rPrChange>
        </w:rPr>
        <w:t xml:space="preserve"> what you </w:t>
      </w:r>
      <w:r w:rsidR="00C7571C" w:rsidRPr="002D287E">
        <w:rPr>
          <w:rStyle w:val="Strong"/>
          <w:rFonts w:ascii="Trebuchet MS" w:hAnsi="Trebuchet MS"/>
          <w:b w:val="0"/>
          <w:bCs w:val="0"/>
          <w:color w:val="444444"/>
          <w:spacing w:val="-8"/>
          <w:sz w:val="20"/>
          <w:szCs w:val="20"/>
          <w:rPrChange w:id="9" w:author="Kurane, Anuja" w:date="2020-06-05T08:57:00Z">
            <w:rPr>
              <w:rStyle w:val="Strong"/>
              <w:b w:val="0"/>
              <w:bCs w:val="0"/>
              <w:color w:val="444444"/>
              <w:spacing w:val="-8"/>
            </w:rPr>
          </w:rPrChange>
        </w:rPr>
        <w:t>cannot</w:t>
      </w:r>
      <w:r w:rsidRPr="002D287E">
        <w:rPr>
          <w:rStyle w:val="Strong"/>
          <w:rFonts w:ascii="Trebuchet MS" w:hAnsi="Trebuchet MS"/>
          <w:b w:val="0"/>
          <w:bCs w:val="0"/>
          <w:color w:val="444444"/>
          <w:spacing w:val="-8"/>
          <w:sz w:val="20"/>
          <w:szCs w:val="20"/>
          <w:rPrChange w:id="10" w:author="Kurane, Anuja" w:date="2020-06-05T08:57:00Z">
            <w:rPr>
              <w:rStyle w:val="Strong"/>
              <w:b w:val="0"/>
              <w:bCs w:val="0"/>
              <w:color w:val="444444"/>
              <w:spacing w:val="-8"/>
            </w:rPr>
          </w:rPrChange>
        </w:rPr>
        <w:t xml:space="preserve"> seat together, but you can still grab that sandwich without fearing the contact. </w:t>
      </w:r>
    </w:p>
    <w:p w14:paraId="5DFF5BDF" w14:textId="6BAA06E1" w:rsidR="00E215F2" w:rsidRPr="002D287E" w:rsidRDefault="00876F56" w:rsidP="00C04399">
      <w:pPr>
        <w:rPr>
          <w:rStyle w:val="Strong"/>
          <w:b w:val="0"/>
          <w:bCs w:val="0"/>
          <w:color w:val="444444"/>
          <w:spacing w:val="-8"/>
          <w:rPrChange w:id="11" w:author="Kurane, Anuja" w:date="2020-06-05T08:57:00Z">
            <w:rPr>
              <w:b/>
              <w:bCs/>
            </w:rPr>
          </w:rPrChange>
        </w:rPr>
      </w:pPr>
      <w:r w:rsidRPr="002D287E">
        <w:rPr>
          <w:rStyle w:val="Strong"/>
          <w:rFonts w:ascii="Trebuchet MS" w:hAnsi="Trebuchet MS"/>
          <w:b w:val="0"/>
          <w:bCs w:val="0"/>
          <w:color w:val="444444"/>
          <w:spacing w:val="-8"/>
          <w:sz w:val="20"/>
          <w:szCs w:val="20"/>
          <w:rPrChange w:id="12" w:author="Kurane, Anuja" w:date="2020-06-05T08:57:00Z">
            <w:rPr>
              <w:rStyle w:val="Strong"/>
              <w:b w:val="0"/>
              <w:bCs w:val="0"/>
              <w:color w:val="444444"/>
              <w:spacing w:val="-8"/>
            </w:rPr>
          </w:rPrChange>
        </w:rPr>
        <w:t>FIS Office Mate`s solution of Online C</w:t>
      </w:r>
      <w:r w:rsidR="00767526" w:rsidRPr="002D287E">
        <w:rPr>
          <w:rStyle w:val="Strong"/>
          <w:rFonts w:ascii="Trebuchet MS" w:hAnsi="Trebuchet MS"/>
          <w:b w:val="0"/>
          <w:bCs w:val="0"/>
          <w:color w:val="444444"/>
          <w:spacing w:val="-8"/>
          <w:sz w:val="20"/>
          <w:szCs w:val="20"/>
          <w:rPrChange w:id="13" w:author="Kurane, Anuja" w:date="2020-06-05T08:57:00Z">
            <w:rPr>
              <w:rStyle w:val="Strong"/>
              <w:b w:val="0"/>
              <w:bCs w:val="0"/>
              <w:color w:val="444444"/>
              <w:spacing w:val="-8"/>
            </w:rPr>
          </w:rPrChange>
        </w:rPr>
        <w:t>a</w:t>
      </w:r>
      <w:r w:rsidRPr="002D287E">
        <w:rPr>
          <w:rStyle w:val="Strong"/>
          <w:rFonts w:ascii="Trebuchet MS" w:hAnsi="Trebuchet MS"/>
          <w:b w:val="0"/>
          <w:bCs w:val="0"/>
          <w:color w:val="444444"/>
          <w:spacing w:val="-8"/>
          <w:sz w:val="20"/>
          <w:szCs w:val="20"/>
          <w:rPrChange w:id="14" w:author="Kurane, Anuja" w:date="2020-06-05T08:57:00Z">
            <w:rPr>
              <w:rStyle w:val="Strong"/>
              <w:b w:val="0"/>
              <w:bCs w:val="0"/>
              <w:color w:val="444444"/>
              <w:spacing w:val="-8"/>
            </w:rPr>
          </w:rPrChange>
        </w:rPr>
        <w:t xml:space="preserve">feteria Ordering is just what you </w:t>
      </w:r>
      <w:r w:rsidR="00C7571C" w:rsidRPr="002D287E">
        <w:rPr>
          <w:rStyle w:val="Strong"/>
          <w:rFonts w:ascii="Trebuchet MS" w:hAnsi="Trebuchet MS"/>
          <w:b w:val="0"/>
          <w:bCs w:val="0"/>
          <w:color w:val="444444"/>
          <w:spacing w:val="-8"/>
          <w:sz w:val="20"/>
          <w:szCs w:val="20"/>
          <w:rPrChange w:id="15" w:author="Kurane, Anuja" w:date="2020-06-05T08:57:00Z">
            <w:rPr>
              <w:rStyle w:val="Strong"/>
              <w:b w:val="0"/>
              <w:bCs w:val="0"/>
              <w:color w:val="444444"/>
              <w:spacing w:val="-8"/>
            </w:rPr>
          </w:rPrChange>
        </w:rPr>
        <w:t>need:</w:t>
      </w:r>
      <w:r w:rsidRPr="002D287E">
        <w:rPr>
          <w:rStyle w:val="Strong"/>
          <w:rFonts w:ascii="Trebuchet MS" w:hAnsi="Trebuchet MS"/>
          <w:b w:val="0"/>
          <w:bCs w:val="0"/>
          <w:color w:val="444444"/>
          <w:spacing w:val="-8"/>
          <w:sz w:val="20"/>
          <w:szCs w:val="20"/>
          <w:rPrChange w:id="16" w:author="Kurane, Anuja" w:date="2020-06-05T08:57:00Z">
            <w:rPr>
              <w:rStyle w:val="Strong"/>
              <w:b w:val="0"/>
              <w:bCs w:val="0"/>
              <w:color w:val="444444"/>
              <w:spacing w:val="-8"/>
            </w:rPr>
          </w:rPrChange>
        </w:rPr>
        <w:t xml:space="preserve"> </w:t>
      </w:r>
      <w:r w:rsidRPr="002D287E">
        <w:rPr>
          <w:rStyle w:val="Strong"/>
          <w:b w:val="0"/>
          <w:bCs w:val="0"/>
          <w:color w:val="444444"/>
          <w:spacing w:val="-8"/>
          <w:rPrChange w:id="17" w:author="Kurane, Anuja" w:date="2020-06-05T08:57:00Z">
            <w:rPr>
              <w:lang w:val="en-US"/>
            </w:rPr>
          </w:rPrChange>
        </w:rPr>
        <w:t xml:space="preserve"> </w:t>
      </w:r>
    </w:p>
    <w:p w14:paraId="49B801D7" w14:textId="7068E117" w:rsidR="00767526" w:rsidRPr="002D287E" w:rsidRDefault="00C7571C" w:rsidP="002D287E">
      <w:pPr>
        <w:pStyle w:val="ListParagraph"/>
        <w:numPr>
          <w:ilvl w:val="0"/>
          <w:numId w:val="6"/>
        </w:numPr>
        <w:rPr>
          <w:rStyle w:val="Strong"/>
          <w:rFonts w:ascii="Trebuchet MS" w:hAnsi="Trebuchet MS"/>
          <w:b w:val="0"/>
          <w:bCs w:val="0"/>
          <w:color w:val="444444"/>
          <w:spacing w:val="-8"/>
          <w:sz w:val="20"/>
          <w:szCs w:val="20"/>
          <w:rPrChange w:id="18" w:author="Kurane, Anuja" w:date="2020-06-05T08:57:00Z">
            <w:rPr>
              <w:rStyle w:val="Strong"/>
              <w:b w:val="0"/>
              <w:bCs w:val="0"/>
            </w:rPr>
          </w:rPrChange>
        </w:rPr>
        <w:pPrChange w:id="19" w:author="Kurane, Anuja" w:date="2020-06-05T08:57:00Z">
          <w:pPr>
            <w:pStyle w:val="ListParagraph"/>
            <w:numPr>
              <w:numId w:val="3"/>
            </w:numPr>
            <w:ind w:left="1080" w:hanging="720"/>
          </w:pPr>
        </w:pPrChange>
      </w:pPr>
      <w:r w:rsidRPr="002D287E">
        <w:rPr>
          <w:rStyle w:val="Strong"/>
          <w:rFonts w:ascii="Trebuchet MS" w:hAnsi="Trebuchet MS"/>
          <w:b w:val="0"/>
          <w:bCs w:val="0"/>
          <w:color w:val="444444"/>
          <w:spacing w:val="-8"/>
          <w:sz w:val="20"/>
          <w:szCs w:val="20"/>
          <w:rPrChange w:id="20" w:author="Kurane, Anuja" w:date="2020-06-05T08:57:00Z">
            <w:rPr>
              <w:rStyle w:val="Strong"/>
              <w:b w:val="0"/>
              <w:bCs w:val="0"/>
            </w:rPr>
          </w:rPrChange>
        </w:rPr>
        <w:t>Flexibility:</w:t>
      </w:r>
      <w:r w:rsidR="00767526" w:rsidRPr="002D287E">
        <w:rPr>
          <w:rStyle w:val="Strong"/>
          <w:rFonts w:ascii="Trebuchet MS" w:hAnsi="Trebuchet MS"/>
          <w:b w:val="0"/>
          <w:bCs w:val="0"/>
          <w:color w:val="444444"/>
          <w:spacing w:val="-8"/>
          <w:sz w:val="20"/>
          <w:szCs w:val="20"/>
          <w:rPrChange w:id="21" w:author="Kurane, Anuja" w:date="2020-06-05T08:57:00Z">
            <w:rPr>
              <w:rStyle w:val="Strong"/>
              <w:b w:val="0"/>
              <w:bCs w:val="0"/>
            </w:rPr>
          </w:rPrChange>
        </w:rPr>
        <w:t xml:space="preserve"> To choose various options from Menu</w:t>
      </w:r>
    </w:p>
    <w:p w14:paraId="21E36A7C" w14:textId="30D71144" w:rsidR="00C04399" w:rsidRPr="002D287E" w:rsidRDefault="00B6168C" w:rsidP="002D287E">
      <w:pPr>
        <w:pStyle w:val="ListParagraph"/>
        <w:numPr>
          <w:ilvl w:val="0"/>
          <w:numId w:val="6"/>
        </w:numPr>
        <w:rPr>
          <w:rStyle w:val="Strong"/>
          <w:rFonts w:ascii="Trebuchet MS" w:hAnsi="Trebuchet MS"/>
          <w:b w:val="0"/>
          <w:bCs w:val="0"/>
          <w:color w:val="444444"/>
          <w:spacing w:val="-8"/>
          <w:sz w:val="20"/>
          <w:szCs w:val="20"/>
          <w:rPrChange w:id="22" w:author="Kurane, Anuja" w:date="2020-06-05T08:57:00Z">
            <w:rPr>
              <w:rStyle w:val="Strong"/>
              <w:b w:val="0"/>
              <w:bCs w:val="0"/>
            </w:rPr>
          </w:rPrChange>
        </w:rPr>
        <w:pPrChange w:id="23" w:author="Kurane, Anuja" w:date="2020-06-05T08:57:00Z">
          <w:pPr>
            <w:pStyle w:val="ListParagraph"/>
            <w:numPr>
              <w:numId w:val="3"/>
            </w:numPr>
            <w:ind w:left="1080" w:hanging="720"/>
          </w:pPr>
        </w:pPrChange>
      </w:pPr>
      <w:r w:rsidRPr="002D287E">
        <w:rPr>
          <w:rStyle w:val="Strong"/>
          <w:rFonts w:ascii="Trebuchet MS" w:hAnsi="Trebuchet MS"/>
          <w:b w:val="0"/>
          <w:bCs w:val="0"/>
          <w:color w:val="444444"/>
          <w:spacing w:val="-8"/>
          <w:sz w:val="20"/>
          <w:szCs w:val="20"/>
          <w:rPrChange w:id="24" w:author="Kurane, Anuja" w:date="2020-06-05T08:57:00Z">
            <w:rPr>
              <w:rStyle w:val="Strong"/>
              <w:b w:val="0"/>
              <w:bCs w:val="0"/>
            </w:rPr>
          </w:rPrChange>
        </w:rPr>
        <w:t xml:space="preserve">Protect </w:t>
      </w:r>
      <w:r w:rsidR="00412EF4" w:rsidRPr="002D287E">
        <w:rPr>
          <w:rStyle w:val="Strong"/>
          <w:rFonts w:ascii="Trebuchet MS" w:hAnsi="Trebuchet MS"/>
          <w:b w:val="0"/>
          <w:bCs w:val="0"/>
          <w:color w:val="444444"/>
          <w:spacing w:val="-8"/>
          <w:sz w:val="20"/>
          <w:szCs w:val="20"/>
          <w:rPrChange w:id="25" w:author="Kurane, Anuja" w:date="2020-06-05T08:57:00Z">
            <w:rPr>
              <w:rStyle w:val="Strong"/>
              <w:b w:val="0"/>
              <w:bCs w:val="0"/>
            </w:rPr>
          </w:rPrChange>
        </w:rPr>
        <w:t>employees:</w:t>
      </w:r>
      <w:r w:rsidR="00C04399" w:rsidRPr="002D287E">
        <w:rPr>
          <w:rStyle w:val="Strong"/>
          <w:rFonts w:ascii="Trebuchet MS" w:hAnsi="Trebuchet MS"/>
          <w:b w:val="0"/>
          <w:bCs w:val="0"/>
          <w:color w:val="444444"/>
          <w:spacing w:val="-8"/>
          <w:sz w:val="20"/>
          <w:szCs w:val="20"/>
          <w:rPrChange w:id="26" w:author="Kurane, Anuja" w:date="2020-06-05T08:57:00Z">
            <w:rPr>
              <w:rStyle w:val="Strong"/>
              <w:b w:val="0"/>
              <w:bCs w:val="0"/>
            </w:rPr>
          </w:rPrChange>
        </w:rPr>
        <w:t xml:space="preserve"> </w:t>
      </w:r>
      <w:r w:rsidRPr="002D287E">
        <w:rPr>
          <w:rStyle w:val="Strong"/>
          <w:rFonts w:ascii="Trebuchet MS" w:hAnsi="Trebuchet MS"/>
          <w:b w:val="0"/>
          <w:bCs w:val="0"/>
          <w:color w:val="444444"/>
          <w:spacing w:val="-8"/>
          <w:sz w:val="20"/>
          <w:szCs w:val="20"/>
          <w:rPrChange w:id="27" w:author="Kurane, Anuja" w:date="2020-06-05T08:57:00Z">
            <w:rPr>
              <w:rStyle w:val="Strong"/>
              <w:b w:val="0"/>
              <w:bCs w:val="0"/>
              <w:color w:val="444444"/>
              <w:spacing w:val="-8"/>
            </w:rPr>
          </w:rPrChange>
        </w:rPr>
        <w:t xml:space="preserve">Under social distancing rules, </w:t>
      </w:r>
      <w:r w:rsidR="00876F56" w:rsidRPr="002D287E">
        <w:rPr>
          <w:rStyle w:val="Strong"/>
          <w:rFonts w:ascii="Trebuchet MS" w:hAnsi="Trebuchet MS"/>
          <w:b w:val="0"/>
          <w:bCs w:val="0"/>
          <w:color w:val="444444"/>
          <w:spacing w:val="-8"/>
          <w:sz w:val="20"/>
          <w:szCs w:val="20"/>
          <w:rPrChange w:id="28" w:author="Kurane, Anuja" w:date="2020-06-05T08:57:00Z">
            <w:rPr>
              <w:rStyle w:val="Strong"/>
              <w:b w:val="0"/>
              <w:bCs w:val="0"/>
              <w:color w:val="444444"/>
              <w:spacing w:val="-8"/>
            </w:rPr>
          </w:rPrChange>
        </w:rPr>
        <w:t xml:space="preserve">it will be difficult to grab lunch/snacks together. </w:t>
      </w:r>
      <w:r w:rsidR="00C7571C" w:rsidRPr="002D287E">
        <w:rPr>
          <w:rStyle w:val="Strong"/>
          <w:rFonts w:ascii="Trebuchet MS" w:hAnsi="Trebuchet MS"/>
          <w:b w:val="0"/>
          <w:bCs w:val="0"/>
          <w:color w:val="444444"/>
          <w:spacing w:val="-8"/>
          <w:sz w:val="20"/>
          <w:szCs w:val="20"/>
          <w:rPrChange w:id="29" w:author="Kurane, Anuja" w:date="2020-06-05T08:57:00Z">
            <w:rPr>
              <w:rStyle w:val="Strong"/>
              <w:b w:val="0"/>
              <w:bCs w:val="0"/>
              <w:color w:val="444444"/>
              <w:spacing w:val="-8"/>
            </w:rPr>
          </w:rPrChange>
        </w:rPr>
        <w:t>So,</w:t>
      </w:r>
      <w:r w:rsidR="00876F56" w:rsidRPr="002D287E">
        <w:rPr>
          <w:rStyle w:val="Strong"/>
          <w:rFonts w:ascii="Trebuchet MS" w:hAnsi="Trebuchet MS"/>
          <w:b w:val="0"/>
          <w:bCs w:val="0"/>
          <w:color w:val="444444"/>
          <w:spacing w:val="-8"/>
          <w:sz w:val="20"/>
          <w:szCs w:val="20"/>
          <w:rPrChange w:id="30" w:author="Kurane, Anuja" w:date="2020-06-05T08:57:00Z">
            <w:rPr>
              <w:rStyle w:val="Strong"/>
              <w:b w:val="0"/>
              <w:bCs w:val="0"/>
              <w:color w:val="444444"/>
              <w:spacing w:val="-8"/>
            </w:rPr>
          </w:rPrChange>
        </w:rPr>
        <w:t xml:space="preserve"> order online and wait for your order to get ready </w:t>
      </w:r>
    </w:p>
    <w:p w14:paraId="7311DD95" w14:textId="070E0419" w:rsidR="002E734D" w:rsidRPr="002D287E" w:rsidRDefault="00876F56" w:rsidP="002D287E">
      <w:pPr>
        <w:pStyle w:val="ListParagraph"/>
        <w:numPr>
          <w:ilvl w:val="0"/>
          <w:numId w:val="6"/>
        </w:numPr>
        <w:rPr>
          <w:rStyle w:val="Strong"/>
          <w:rFonts w:ascii="Trebuchet MS" w:hAnsi="Trebuchet MS"/>
          <w:b w:val="0"/>
          <w:bCs w:val="0"/>
          <w:color w:val="444444"/>
          <w:spacing w:val="-8"/>
          <w:sz w:val="20"/>
          <w:szCs w:val="20"/>
          <w:rPrChange w:id="31" w:author="Kurane, Anuja" w:date="2020-06-05T08:57:00Z">
            <w:rPr>
              <w:rStyle w:val="Strong"/>
              <w:b w:val="0"/>
              <w:bCs w:val="0"/>
              <w:color w:val="444444"/>
              <w:spacing w:val="-8"/>
            </w:rPr>
          </w:rPrChange>
        </w:rPr>
        <w:pPrChange w:id="32" w:author="Kurane, Anuja" w:date="2020-06-05T08:57:00Z">
          <w:pPr>
            <w:pStyle w:val="ListParagraph"/>
            <w:numPr>
              <w:numId w:val="3"/>
            </w:numPr>
            <w:shd w:val="clear" w:color="auto" w:fill="FFFFFF"/>
            <w:spacing w:after="525" w:line="420" w:lineRule="atLeast"/>
            <w:ind w:left="1080" w:hanging="720"/>
          </w:pPr>
        </w:pPrChange>
      </w:pPr>
      <w:r w:rsidRPr="002D287E">
        <w:rPr>
          <w:rStyle w:val="Strong"/>
          <w:rFonts w:ascii="Trebuchet MS" w:hAnsi="Trebuchet MS"/>
          <w:b w:val="0"/>
          <w:bCs w:val="0"/>
          <w:color w:val="444444"/>
          <w:spacing w:val="-8"/>
          <w:sz w:val="20"/>
          <w:szCs w:val="20"/>
          <w:rPrChange w:id="33" w:author="Kurane, Anuja" w:date="2020-06-05T08:57:00Z">
            <w:rPr>
              <w:rStyle w:val="Strong"/>
              <w:b w:val="0"/>
              <w:bCs w:val="0"/>
              <w:color w:val="444444"/>
              <w:spacing w:val="-8"/>
            </w:rPr>
          </w:rPrChange>
        </w:rPr>
        <w:t xml:space="preserve">Pop up </w:t>
      </w:r>
      <w:r w:rsidR="00C7571C" w:rsidRPr="002D287E">
        <w:rPr>
          <w:rStyle w:val="Strong"/>
          <w:rFonts w:ascii="Trebuchet MS" w:hAnsi="Trebuchet MS"/>
          <w:b w:val="0"/>
          <w:bCs w:val="0"/>
          <w:color w:val="444444"/>
          <w:spacing w:val="-8"/>
          <w:sz w:val="20"/>
          <w:szCs w:val="20"/>
          <w:rPrChange w:id="34" w:author="Kurane, Anuja" w:date="2020-06-05T08:57:00Z">
            <w:rPr>
              <w:rStyle w:val="Strong"/>
              <w:b w:val="0"/>
              <w:bCs w:val="0"/>
              <w:color w:val="444444"/>
              <w:spacing w:val="-8"/>
            </w:rPr>
          </w:rPrChange>
        </w:rPr>
        <w:t>Notification</w:t>
      </w:r>
      <w:bookmarkStart w:id="35" w:name="_GoBack"/>
      <w:bookmarkEnd w:id="35"/>
      <w:r w:rsidR="00C7571C" w:rsidRPr="002D287E">
        <w:rPr>
          <w:rStyle w:val="Strong"/>
          <w:rFonts w:ascii="Trebuchet MS" w:hAnsi="Trebuchet MS"/>
          <w:b w:val="0"/>
          <w:bCs w:val="0"/>
          <w:color w:val="444444"/>
          <w:spacing w:val="-8"/>
          <w:sz w:val="20"/>
          <w:szCs w:val="20"/>
          <w:rPrChange w:id="36" w:author="Kurane, Anuja" w:date="2020-06-05T08:57:00Z">
            <w:rPr>
              <w:rStyle w:val="Strong"/>
              <w:b w:val="0"/>
              <w:bCs w:val="0"/>
              <w:color w:val="444444"/>
              <w:spacing w:val="-8"/>
            </w:rPr>
          </w:rPrChange>
        </w:rPr>
        <w:t>:</w:t>
      </w:r>
      <w:r w:rsidRPr="002D287E">
        <w:rPr>
          <w:rStyle w:val="Strong"/>
          <w:rFonts w:ascii="Trebuchet MS" w:hAnsi="Trebuchet MS"/>
          <w:b w:val="0"/>
          <w:bCs w:val="0"/>
          <w:color w:val="444444"/>
          <w:spacing w:val="-8"/>
          <w:sz w:val="20"/>
          <w:szCs w:val="20"/>
          <w:rPrChange w:id="37" w:author="Kurane, Anuja" w:date="2020-06-05T08:57:00Z">
            <w:rPr>
              <w:rStyle w:val="Strong"/>
              <w:b w:val="0"/>
              <w:bCs w:val="0"/>
              <w:color w:val="444444"/>
              <w:spacing w:val="-8"/>
            </w:rPr>
          </w:rPrChange>
        </w:rPr>
        <w:t xml:space="preserve"> Get the notification once your order is ready </w:t>
      </w:r>
      <w:r w:rsidR="002E734D" w:rsidRPr="002D287E">
        <w:rPr>
          <w:rStyle w:val="Strong"/>
          <w:rFonts w:ascii="Trebuchet MS" w:hAnsi="Trebuchet MS"/>
          <w:b w:val="0"/>
          <w:bCs w:val="0"/>
          <w:color w:val="444444"/>
          <w:spacing w:val="-8"/>
          <w:sz w:val="20"/>
          <w:szCs w:val="20"/>
          <w:rPrChange w:id="38" w:author="Kurane, Anuja" w:date="2020-06-05T08:57:00Z">
            <w:rPr>
              <w:rStyle w:val="Strong"/>
              <w:b w:val="0"/>
              <w:bCs w:val="0"/>
              <w:color w:val="444444"/>
              <w:spacing w:val="-8"/>
            </w:rPr>
          </w:rPrChange>
        </w:rPr>
        <w:t xml:space="preserve">and </w:t>
      </w:r>
      <w:r w:rsidRPr="002D287E">
        <w:rPr>
          <w:rStyle w:val="Strong"/>
          <w:rFonts w:ascii="Trebuchet MS" w:hAnsi="Trebuchet MS"/>
          <w:b w:val="0"/>
          <w:bCs w:val="0"/>
          <w:color w:val="444444"/>
          <w:spacing w:val="-8"/>
          <w:sz w:val="20"/>
          <w:szCs w:val="20"/>
          <w:rPrChange w:id="39" w:author="Kurane, Anuja" w:date="2020-06-05T08:57:00Z">
            <w:rPr>
              <w:rStyle w:val="Strong"/>
              <w:b w:val="0"/>
              <w:bCs w:val="0"/>
              <w:color w:val="444444"/>
              <w:spacing w:val="-8"/>
            </w:rPr>
          </w:rPrChange>
        </w:rPr>
        <w:t xml:space="preserve">you can pick it up </w:t>
      </w:r>
      <w:r w:rsidR="00767526" w:rsidRPr="002D287E">
        <w:rPr>
          <w:rStyle w:val="Strong"/>
          <w:rFonts w:ascii="Trebuchet MS" w:hAnsi="Trebuchet MS"/>
          <w:b w:val="0"/>
          <w:bCs w:val="0"/>
          <w:color w:val="444444"/>
          <w:spacing w:val="-8"/>
          <w:sz w:val="20"/>
          <w:szCs w:val="20"/>
          <w:rPrChange w:id="40" w:author="Kurane, Anuja" w:date="2020-06-05T08:57:00Z">
            <w:rPr>
              <w:rStyle w:val="Strong"/>
              <w:b w:val="0"/>
              <w:bCs w:val="0"/>
              <w:color w:val="444444"/>
              <w:spacing w:val="-8"/>
            </w:rPr>
          </w:rPrChange>
        </w:rPr>
        <w:t xml:space="preserve">without contacting anyone </w:t>
      </w:r>
    </w:p>
    <w:p w14:paraId="592CC009" w14:textId="384828F0" w:rsidR="002E734D" w:rsidRDefault="00C7571C" w:rsidP="002D287E">
      <w:pPr>
        <w:pStyle w:val="ListParagraph"/>
        <w:numPr>
          <w:ilvl w:val="0"/>
          <w:numId w:val="6"/>
        </w:numPr>
        <w:rPr>
          <w:ins w:id="41" w:author="Kurane, Anuja" w:date="2020-06-05T08:58:00Z"/>
          <w:rStyle w:val="Strong"/>
          <w:rFonts w:ascii="Trebuchet MS" w:hAnsi="Trebuchet MS"/>
          <w:b w:val="0"/>
          <w:bCs w:val="0"/>
          <w:color w:val="444444"/>
          <w:spacing w:val="-8"/>
          <w:sz w:val="20"/>
          <w:szCs w:val="20"/>
        </w:rPr>
      </w:pPr>
      <w:r w:rsidRPr="002D287E">
        <w:rPr>
          <w:rStyle w:val="Strong"/>
          <w:rFonts w:ascii="Trebuchet MS" w:hAnsi="Trebuchet MS"/>
          <w:b w:val="0"/>
          <w:bCs w:val="0"/>
          <w:color w:val="444444"/>
          <w:spacing w:val="-8"/>
          <w:sz w:val="20"/>
          <w:szCs w:val="20"/>
          <w:rPrChange w:id="42" w:author="Kurane, Anuja" w:date="2020-06-05T08:57:00Z">
            <w:rPr>
              <w:rStyle w:val="Strong"/>
              <w:b w:val="0"/>
              <w:bCs w:val="0"/>
              <w:color w:val="444444"/>
              <w:spacing w:val="-8"/>
            </w:rPr>
          </w:rPrChange>
        </w:rPr>
        <w:t>Cashless:</w:t>
      </w:r>
      <w:r w:rsidR="00767526" w:rsidRPr="002D287E">
        <w:rPr>
          <w:rStyle w:val="Strong"/>
          <w:rFonts w:ascii="Trebuchet MS" w:hAnsi="Trebuchet MS"/>
          <w:b w:val="0"/>
          <w:bCs w:val="0"/>
          <w:color w:val="444444"/>
          <w:spacing w:val="-8"/>
          <w:sz w:val="20"/>
          <w:szCs w:val="20"/>
          <w:rPrChange w:id="43" w:author="Kurane, Anuja" w:date="2020-06-05T08:57:00Z">
            <w:rPr>
              <w:rStyle w:val="Strong"/>
              <w:b w:val="0"/>
              <w:bCs w:val="0"/>
              <w:color w:val="444444"/>
              <w:spacing w:val="-8"/>
            </w:rPr>
          </w:rPrChange>
        </w:rPr>
        <w:t xml:space="preserve"> Payment options embedded </w:t>
      </w:r>
    </w:p>
    <w:p w14:paraId="43575BCD" w14:textId="24854857" w:rsidR="00CD5AEE" w:rsidRPr="002D287E" w:rsidRDefault="00B011CC" w:rsidP="002D287E">
      <w:pPr>
        <w:pStyle w:val="ListParagraph"/>
        <w:numPr>
          <w:ilvl w:val="0"/>
          <w:numId w:val="6"/>
        </w:numPr>
        <w:rPr>
          <w:rStyle w:val="Strong"/>
          <w:rFonts w:ascii="Trebuchet MS" w:hAnsi="Trebuchet MS"/>
          <w:b w:val="0"/>
          <w:bCs w:val="0"/>
          <w:color w:val="444444"/>
          <w:spacing w:val="-8"/>
          <w:sz w:val="20"/>
          <w:szCs w:val="20"/>
          <w:rPrChange w:id="44" w:author="Kurane, Anuja" w:date="2020-06-05T08:57:00Z">
            <w:rPr>
              <w:rStyle w:val="Strong"/>
              <w:b w:val="0"/>
              <w:bCs w:val="0"/>
              <w:color w:val="444444"/>
              <w:spacing w:val="-8"/>
            </w:rPr>
          </w:rPrChange>
        </w:rPr>
        <w:pPrChange w:id="45" w:author="Kurane, Anuja" w:date="2020-06-05T08:57:00Z">
          <w:pPr>
            <w:pStyle w:val="ListParagraph"/>
            <w:numPr>
              <w:numId w:val="3"/>
            </w:numPr>
            <w:shd w:val="clear" w:color="auto" w:fill="FFFFFF"/>
            <w:spacing w:after="525" w:line="420" w:lineRule="atLeast"/>
            <w:ind w:left="1080" w:hanging="720"/>
          </w:pPr>
        </w:pPrChange>
      </w:pPr>
      <w:ins w:id="46" w:author="Kurane, Anuja" w:date="2020-06-05T08:58:00Z">
        <w:r>
          <w:rPr>
            <w:rStyle w:val="Strong"/>
            <w:rFonts w:ascii="Trebuchet MS" w:hAnsi="Trebuchet MS"/>
            <w:b w:val="0"/>
            <w:bCs w:val="0"/>
            <w:color w:val="444444"/>
            <w:spacing w:val="-8"/>
            <w:sz w:val="20"/>
            <w:szCs w:val="20"/>
          </w:rPr>
          <w:t>In case</w:t>
        </w:r>
        <w:r w:rsidR="00CD5AEE">
          <w:rPr>
            <w:rStyle w:val="Strong"/>
            <w:rFonts w:ascii="Trebuchet MS" w:hAnsi="Trebuchet MS"/>
            <w:b w:val="0"/>
            <w:bCs w:val="0"/>
            <w:color w:val="444444"/>
            <w:spacing w:val="-8"/>
            <w:sz w:val="20"/>
            <w:szCs w:val="20"/>
          </w:rPr>
          <w:t xml:space="preserve"> the waiting time is more than expected – Employee can cancel the order.</w:t>
        </w:r>
      </w:ins>
    </w:p>
    <w:sectPr w:rsidR="00CD5AEE" w:rsidRPr="002D2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F289E"/>
    <w:multiLevelType w:val="hybridMultilevel"/>
    <w:tmpl w:val="1848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5E11DD"/>
    <w:multiLevelType w:val="hybridMultilevel"/>
    <w:tmpl w:val="96781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E23339"/>
    <w:multiLevelType w:val="hybridMultilevel"/>
    <w:tmpl w:val="BEB49B42"/>
    <w:lvl w:ilvl="0" w:tplc="BE04199C">
      <w:start w:val="1"/>
      <w:numFmt w:val="bullet"/>
      <w:lvlText w:val=""/>
      <w:lvlJc w:val="left"/>
      <w:pPr>
        <w:tabs>
          <w:tab w:val="num" w:pos="720"/>
        </w:tabs>
        <w:ind w:left="720" w:hanging="360"/>
      </w:pPr>
      <w:rPr>
        <w:rFonts w:ascii="Wingdings" w:hAnsi="Wingdings" w:hint="default"/>
      </w:rPr>
    </w:lvl>
    <w:lvl w:ilvl="1" w:tplc="E0629508">
      <w:start w:val="276"/>
      <w:numFmt w:val="bullet"/>
      <w:lvlText w:val=""/>
      <w:lvlJc w:val="left"/>
      <w:pPr>
        <w:tabs>
          <w:tab w:val="num" w:pos="1440"/>
        </w:tabs>
        <w:ind w:left="1440" w:hanging="360"/>
      </w:pPr>
      <w:rPr>
        <w:rFonts w:ascii="Wingdings" w:hAnsi="Wingdings" w:hint="default"/>
      </w:rPr>
    </w:lvl>
    <w:lvl w:ilvl="2" w:tplc="F1A258A0" w:tentative="1">
      <w:start w:val="1"/>
      <w:numFmt w:val="bullet"/>
      <w:lvlText w:val=""/>
      <w:lvlJc w:val="left"/>
      <w:pPr>
        <w:tabs>
          <w:tab w:val="num" w:pos="2160"/>
        </w:tabs>
        <w:ind w:left="2160" w:hanging="360"/>
      </w:pPr>
      <w:rPr>
        <w:rFonts w:ascii="Wingdings" w:hAnsi="Wingdings" w:hint="default"/>
      </w:rPr>
    </w:lvl>
    <w:lvl w:ilvl="3" w:tplc="87706F56" w:tentative="1">
      <w:start w:val="1"/>
      <w:numFmt w:val="bullet"/>
      <w:lvlText w:val=""/>
      <w:lvlJc w:val="left"/>
      <w:pPr>
        <w:tabs>
          <w:tab w:val="num" w:pos="2880"/>
        </w:tabs>
        <w:ind w:left="2880" w:hanging="360"/>
      </w:pPr>
      <w:rPr>
        <w:rFonts w:ascii="Wingdings" w:hAnsi="Wingdings" w:hint="default"/>
      </w:rPr>
    </w:lvl>
    <w:lvl w:ilvl="4" w:tplc="C2887624" w:tentative="1">
      <w:start w:val="1"/>
      <w:numFmt w:val="bullet"/>
      <w:lvlText w:val=""/>
      <w:lvlJc w:val="left"/>
      <w:pPr>
        <w:tabs>
          <w:tab w:val="num" w:pos="3600"/>
        </w:tabs>
        <w:ind w:left="3600" w:hanging="360"/>
      </w:pPr>
      <w:rPr>
        <w:rFonts w:ascii="Wingdings" w:hAnsi="Wingdings" w:hint="default"/>
      </w:rPr>
    </w:lvl>
    <w:lvl w:ilvl="5" w:tplc="E6028370" w:tentative="1">
      <w:start w:val="1"/>
      <w:numFmt w:val="bullet"/>
      <w:lvlText w:val=""/>
      <w:lvlJc w:val="left"/>
      <w:pPr>
        <w:tabs>
          <w:tab w:val="num" w:pos="4320"/>
        </w:tabs>
        <w:ind w:left="4320" w:hanging="360"/>
      </w:pPr>
      <w:rPr>
        <w:rFonts w:ascii="Wingdings" w:hAnsi="Wingdings" w:hint="default"/>
      </w:rPr>
    </w:lvl>
    <w:lvl w:ilvl="6" w:tplc="DC5A0282" w:tentative="1">
      <w:start w:val="1"/>
      <w:numFmt w:val="bullet"/>
      <w:lvlText w:val=""/>
      <w:lvlJc w:val="left"/>
      <w:pPr>
        <w:tabs>
          <w:tab w:val="num" w:pos="5040"/>
        </w:tabs>
        <w:ind w:left="5040" w:hanging="360"/>
      </w:pPr>
      <w:rPr>
        <w:rFonts w:ascii="Wingdings" w:hAnsi="Wingdings" w:hint="default"/>
      </w:rPr>
    </w:lvl>
    <w:lvl w:ilvl="7" w:tplc="9F805C44" w:tentative="1">
      <w:start w:val="1"/>
      <w:numFmt w:val="bullet"/>
      <w:lvlText w:val=""/>
      <w:lvlJc w:val="left"/>
      <w:pPr>
        <w:tabs>
          <w:tab w:val="num" w:pos="5760"/>
        </w:tabs>
        <w:ind w:left="5760" w:hanging="360"/>
      </w:pPr>
      <w:rPr>
        <w:rFonts w:ascii="Wingdings" w:hAnsi="Wingdings" w:hint="default"/>
      </w:rPr>
    </w:lvl>
    <w:lvl w:ilvl="8" w:tplc="314691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54150E"/>
    <w:multiLevelType w:val="hybridMultilevel"/>
    <w:tmpl w:val="E354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34481"/>
    <w:multiLevelType w:val="hybridMultilevel"/>
    <w:tmpl w:val="994C7EE6"/>
    <w:lvl w:ilvl="0" w:tplc="B4CA2EA2">
      <w:start w:val="1"/>
      <w:numFmt w:val="decimal"/>
      <w:lvlText w:val="%1."/>
      <w:lvlJc w:val="left"/>
      <w:pPr>
        <w:ind w:left="1080" w:hanging="72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D706FB"/>
    <w:multiLevelType w:val="hybridMultilevel"/>
    <w:tmpl w:val="B086B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urane, Anuja">
    <w15:presenceInfo w15:providerId="AD" w15:userId="S::Anuja.Kurane@FISGLOBAL.COM::51ebb03b-76b3-4e23-874d-543ca4c08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2"/>
    <w:rsid w:val="002D287E"/>
    <w:rsid w:val="002E734D"/>
    <w:rsid w:val="003B2AAA"/>
    <w:rsid w:val="00412EF4"/>
    <w:rsid w:val="006C61A8"/>
    <w:rsid w:val="006D7CF7"/>
    <w:rsid w:val="00767526"/>
    <w:rsid w:val="00833A64"/>
    <w:rsid w:val="00876F56"/>
    <w:rsid w:val="00B011CC"/>
    <w:rsid w:val="00B6168C"/>
    <w:rsid w:val="00BF1161"/>
    <w:rsid w:val="00C04399"/>
    <w:rsid w:val="00C7571C"/>
    <w:rsid w:val="00CD5AEE"/>
    <w:rsid w:val="00D61B90"/>
    <w:rsid w:val="00E21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C38F"/>
  <w15:chartTrackingRefBased/>
  <w15:docId w15:val="{92BB18CA-EB5A-4714-A073-095E3DB8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616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F2"/>
    <w:pPr>
      <w:ind w:left="720"/>
      <w:contextualSpacing/>
    </w:pPr>
  </w:style>
  <w:style w:type="character" w:customStyle="1" w:styleId="Heading2Char">
    <w:name w:val="Heading 2 Char"/>
    <w:basedOn w:val="DefaultParagraphFont"/>
    <w:link w:val="Heading2"/>
    <w:uiPriority w:val="9"/>
    <w:rsid w:val="00B6168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6168C"/>
    <w:rPr>
      <w:b/>
      <w:bCs/>
    </w:rPr>
  </w:style>
  <w:style w:type="paragraph" w:styleId="NormalWeb">
    <w:name w:val="Normal (Web)"/>
    <w:basedOn w:val="Normal"/>
    <w:uiPriority w:val="99"/>
    <w:semiHidden/>
    <w:unhideWhenUsed/>
    <w:rsid w:val="00B61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1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326421">
      <w:bodyDiv w:val="1"/>
      <w:marLeft w:val="0"/>
      <w:marRight w:val="0"/>
      <w:marTop w:val="0"/>
      <w:marBottom w:val="0"/>
      <w:divBdr>
        <w:top w:val="none" w:sz="0" w:space="0" w:color="auto"/>
        <w:left w:val="none" w:sz="0" w:space="0" w:color="auto"/>
        <w:bottom w:val="none" w:sz="0" w:space="0" w:color="auto"/>
        <w:right w:val="none" w:sz="0" w:space="0" w:color="auto"/>
      </w:divBdr>
    </w:div>
    <w:div w:id="1208489108">
      <w:bodyDiv w:val="1"/>
      <w:marLeft w:val="0"/>
      <w:marRight w:val="0"/>
      <w:marTop w:val="0"/>
      <w:marBottom w:val="0"/>
      <w:divBdr>
        <w:top w:val="none" w:sz="0" w:space="0" w:color="auto"/>
        <w:left w:val="none" w:sz="0" w:space="0" w:color="auto"/>
        <w:bottom w:val="none" w:sz="0" w:space="0" w:color="auto"/>
        <w:right w:val="none" w:sz="0" w:space="0" w:color="auto"/>
      </w:divBdr>
      <w:divsChild>
        <w:div w:id="1916813665">
          <w:marLeft w:val="288"/>
          <w:marRight w:val="0"/>
          <w:marTop w:val="240"/>
          <w:marBottom w:val="0"/>
          <w:divBdr>
            <w:top w:val="none" w:sz="0" w:space="0" w:color="auto"/>
            <w:left w:val="none" w:sz="0" w:space="0" w:color="auto"/>
            <w:bottom w:val="none" w:sz="0" w:space="0" w:color="auto"/>
            <w:right w:val="none" w:sz="0" w:space="0" w:color="auto"/>
          </w:divBdr>
        </w:div>
        <w:div w:id="274675248">
          <w:marLeft w:val="576"/>
          <w:marRight w:val="0"/>
          <w:marTop w:val="120"/>
          <w:marBottom w:val="0"/>
          <w:divBdr>
            <w:top w:val="none" w:sz="0" w:space="0" w:color="auto"/>
            <w:left w:val="none" w:sz="0" w:space="0" w:color="auto"/>
            <w:bottom w:val="none" w:sz="0" w:space="0" w:color="auto"/>
            <w:right w:val="none" w:sz="0" w:space="0" w:color="auto"/>
          </w:divBdr>
        </w:div>
        <w:div w:id="2139297829">
          <w:marLeft w:val="576"/>
          <w:marRight w:val="0"/>
          <w:marTop w:val="120"/>
          <w:marBottom w:val="0"/>
          <w:divBdr>
            <w:top w:val="none" w:sz="0" w:space="0" w:color="auto"/>
            <w:left w:val="none" w:sz="0" w:space="0" w:color="auto"/>
            <w:bottom w:val="none" w:sz="0" w:space="0" w:color="auto"/>
            <w:right w:val="none" w:sz="0" w:space="0" w:color="auto"/>
          </w:divBdr>
        </w:div>
        <w:div w:id="784076123">
          <w:marLeft w:val="576"/>
          <w:marRight w:val="0"/>
          <w:marTop w:val="120"/>
          <w:marBottom w:val="0"/>
          <w:divBdr>
            <w:top w:val="none" w:sz="0" w:space="0" w:color="auto"/>
            <w:left w:val="none" w:sz="0" w:space="0" w:color="auto"/>
            <w:bottom w:val="none" w:sz="0" w:space="0" w:color="auto"/>
            <w:right w:val="none" w:sz="0" w:space="0" w:color="auto"/>
          </w:divBdr>
        </w:div>
        <w:div w:id="1450398767">
          <w:marLeft w:val="576"/>
          <w:marRight w:val="0"/>
          <w:marTop w:val="120"/>
          <w:marBottom w:val="0"/>
          <w:divBdr>
            <w:top w:val="none" w:sz="0" w:space="0" w:color="auto"/>
            <w:left w:val="none" w:sz="0" w:space="0" w:color="auto"/>
            <w:bottom w:val="none" w:sz="0" w:space="0" w:color="auto"/>
            <w:right w:val="none" w:sz="0" w:space="0" w:color="auto"/>
          </w:divBdr>
        </w:div>
        <w:div w:id="1018655651">
          <w:marLeft w:val="576"/>
          <w:marRight w:val="0"/>
          <w:marTop w:val="120"/>
          <w:marBottom w:val="0"/>
          <w:divBdr>
            <w:top w:val="none" w:sz="0" w:space="0" w:color="auto"/>
            <w:left w:val="none" w:sz="0" w:space="0" w:color="auto"/>
            <w:bottom w:val="none" w:sz="0" w:space="0" w:color="auto"/>
            <w:right w:val="none" w:sz="0" w:space="0" w:color="auto"/>
          </w:divBdr>
        </w:div>
        <w:div w:id="1007562038">
          <w:marLeft w:val="288"/>
          <w:marRight w:val="0"/>
          <w:marTop w:val="240"/>
          <w:marBottom w:val="0"/>
          <w:divBdr>
            <w:top w:val="none" w:sz="0" w:space="0" w:color="auto"/>
            <w:left w:val="none" w:sz="0" w:space="0" w:color="auto"/>
            <w:bottom w:val="none" w:sz="0" w:space="0" w:color="auto"/>
            <w:right w:val="none" w:sz="0" w:space="0" w:color="auto"/>
          </w:divBdr>
        </w:div>
        <w:div w:id="86585118">
          <w:marLeft w:val="576"/>
          <w:marRight w:val="0"/>
          <w:marTop w:val="120"/>
          <w:marBottom w:val="0"/>
          <w:divBdr>
            <w:top w:val="none" w:sz="0" w:space="0" w:color="auto"/>
            <w:left w:val="none" w:sz="0" w:space="0" w:color="auto"/>
            <w:bottom w:val="none" w:sz="0" w:space="0" w:color="auto"/>
            <w:right w:val="none" w:sz="0" w:space="0" w:color="auto"/>
          </w:divBdr>
        </w:div>
        <w:div w:id="680817471">
          <w:marLeft w:val="576"/>
          <w:marRight w:val="0"/>
          <w:marTop w:val="120"/>
          <w:marBottom w:val="0"/>
          <w:divBdr>
            <w:top w:val="none" w:sz="0" w:space="0" w:color="auto"/>
            <w:left w:val="none" w:sz="0" w:space="0" w:color="auto"/>
            <w:bottom w:val="none" w:sz="0" w:space="0" w:color="auto"/>
            <w:right w:val="none" w:sz="0" w:space="0" w:color="auto"/>
          </w:divBdr>
        </w:div>
        <w:div w:id="79258122">
          <w:marLeft w:val="576"/>
          <w:marRight w:val="0"/>
          <w:marTop w:val="120"/>
          <w:marBottom w:val="0"/>
          <w:divBdr>
            <w:top w:val="none" w:sz="0" w:space="0" w:color="auto"/>
            <w:left w:val="none" w:sz="0" w:space="0" w:color="auto"/>
            <w:bottom w:val="none" w:sz="0" w:space="0" w:color="auto"/>
            <w:right w:val="none" w:sz="0" w:space="0" w:color="auto"/>
          </w:divBdr>
        </w:div>
      </w:divsChild>
    </w:div>
    <w:div w:id="1685934332">
      <w:bodyDiv w:val="1"/>
      <w:marLeft w:val="0"/>
      <w:marRight w:val="0"/>
      <w:marTop w:val="0"/>
      <w:marBottom w:val="0"/>
      <w:divBdr>
        <w:top w:val="none" w:sz="0" w:space="0" w:color="auto"/>
        <w:left w:val="none" w:sz="0" w:space="0" w:color="auto"/>
        <w:bottom w:val="none" w:sz="0" w:space="0" w:color="auto"/>
        <w:right w:val="none" w:sz="0" w:space="0" w:color="auto"/>
      </w:divBdr>
    </w:div>
    <w:div w:id="199232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D5B32-101F-457D-AAFD-31AB95D8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Madhumeeta N</dc:creator>
  <cp:keywords/>
  <dc:description/>
  <cp:lastModifiedBy>Kurane, Anuja</cp:lastModifiedBy>
  <cp:revision>14</cp:revision>
  <dcterms:created xsi:type="dcterms:W3CDTF">2020-06-04T11:26:00Z</dcterms:created>
  <dcterms:modified xsi:type="dcterms:W3CDTF">2020-06-05T03:28:00Z</dcterms:modified>
</cp:coreProperties>
</file>